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BBA23" w14:textId="7FA44B92" w:rsidR="006C5DAC" w:rsidRDefault="00720ECD">
      <w:pPr>
        <w:rPr>
          <w:ins w:id="0" w:author="BATHULA, BALAGANGADHAR G" w:date="2021-04-08T05:34:00Z"/>
        </w:rPr>
      </w:pPr>
      <w:r>
        <w:t xml:space="preserve">Hello </w:t>
      </w:r>
      <w:proofErr w:type="gramStart"/>
      <w:r>
        <w:t>World</w:t>
      </w:r>
      <w:proofErr w:type="gramEnd"/>
      <w:r>
        <w:t>!</w:t>
      </w:r>
    </w:p>
    <w:p w14:paraId="5CF4154D" w14:textId="1AE20F28" w:rsidR="00AB574A" w:rsidRDefault="00AB574A">
      <w:pPr>
        <w:rPr>
          <w:ins w:id="1" w:author="BATHULA, BALAGANGADHAR G" w:date="2021-04-08T05:34:00Z"/>
        </w:rPr>
      </w:pPr>
    </w:p>
    <w:p w14:paraId="6D6C1F63" w14:textId="40E0CD77" w:rsidR="00AB574A" w:rsidRDefault="00AB574A">
      <w:pPr>
        <w:rPr>
          <w:ins w:id="2" w:author="BATHULA, BALAGANGADHAR G" w:date="2021-04-08T05:57:00Z"/>
        </w:rPr>
      </w:pPr>
      <w:ins w:id="3" w:author="BATHULA, BALAGANGADHAR G" w:date="2021-04-08T05:35:00Z">
        <w:r>
          <w:t>Hello, again, do you like my world?</w:t>
        </w:r>
      </w:ins>
    </w:p>
    <w:p w14:paraId="0B3721C7" w14:textId="5D179713" w:rsidR="00471BE1" w:rsidRDefault="00471BE1">
      <w:pPr>
        <w:rPr>
          <w:ins w:id="4" w:author="BATHULA, BALAGANGADHAR G" w:date="2021-04-08T05:57:00Z"/>
        </w:rPr>
      </w:pPr>
    </w:p>
    <w:p w14:paraId="6D0B8E30" w14:textId="7CBDD763" w:rsidR="00471BE1" w:rsidRDefault="00865B51">
      <w:pPr>
        <w:rPr>
          <w:ins w:id="5" w:author="BATHULA, BALAGANGADHAR G" w:date="2021-04-08T08:54:00Z"/>
        </w:rPr>
      </w:pPr>
      <w:ins w:id="6" w:author="BATHULA, BALAGANGADHAR G" w:date="2021-04-08T05:57:00Z">
        <w:r>
          <w:t>Not yet</w:t>
        </w:r>
      </w:ins>
    </w:p>
    <w:p w14:paraId="19FCF4FE" w14:textId="184F69DA" w:rsidR="00795368" w:rsidRDefault="00795368">
      <w:pPr>
        <w:rPr>
          <w:ins w:id="7" w:author="BATHULA, BALAGANGADHAR G" w:date="2021-04-08T08:54:00Z"/>
        </w:rPr>
      </w:pPr>
    </w:p>
    <w:p w14:paraId="399C7ECD" w14:textId="0E68A6C8" w:rsidR="00795368" w:rsidRDefault="007C5EBE">
      <w:ins w:id="8" w:author="BATHULA, BALAGANGADHAR G" w:date="2021-04-08T08:54:00Z">
        <w:r>
          <w:t>Did you like it now?</w:t>
        </w:r>
      </w:ins>
    </w:p>
    <w:sectPr w:rsidR="00795368" w:rsidSect="00336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ATHULA, BALAGANGADHAR G">
    <w15:presenceInfo w15:providerId="AD" w15:userId="S::bb4341@att.com::fd15fc47-24ee-4324-82b9-1e1a4eccd1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CD"/>
    <w:rsid w:val="00336045"/>
    <w:rsid w:val="00471BE1"/>
    <w:rsid w:val="006B51B8"/>
    <w:rsid w:val="00720ECD"/>
    <w:rsid w:val="00795368"/>
    <w:rsid w:val="007C5EBE"/>
    <w:rsid w:val="00865B51"/>
    <w:rsid w:val="00937130"/>
    <w:rsid w:val="009666A2"/>
    <w:rsid w:val="00AB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55D00"/>
  <w15:chartTrackingRefBased/>
  <w15:docId w15:val="{E3BFB97E-C288-3141-941A-BED8F303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BATHULA, BALAGANGADHAR G</dc:creator>
  <cp:keywords/>
  <dc:description/>
  <cp:lastModifiedBy>BATHULA, BALAGANGADHAR G</cp:lastModifiedBy>
  <cp:revision>7</cp:revision>
  <dcterms:created xsi:type="dcterms:W3CDTF">2021-04-08T09:30:00Z</dcterms:created>
  <dcterms:modified xsi:type="dcterms:W3CDTF">2021-04-08T12:54:00Z</dcterms:modified>
</cp:coreProperties>
</file>